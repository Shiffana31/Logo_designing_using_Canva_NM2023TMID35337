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REPORT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INTRODUCTION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“Crafting Memorable Logos with Canva” project focuses on creating distinctive and impactful logos using Canva, a versatile graphic design tool. A well-designed logo serves as the visual cornerstone of a brand’s identity, representing its values, personality, and mission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 Small and Convenient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 Affordable Advertisement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 Give A visual aid to Remember your business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 Business logos are a vital networking tool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 Logo Creates a professional images</w:t>
      </w:r>
      <w:del w:author="Me" w:id="0" w:date="2023-10-25T14:25:27Z"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  <w:t xml:space="preserve">credible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Definition &amp; Design Thinking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 Empathy Map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Ideation and Brainstorming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346709</wp:posOffset>
            </wp:positionH>
            <wp:positionV relativeFrom="paragraph">
              <wp:posOffset>152400</wp:posOffset>
            </wp:positionV>
            <wp:extent cx="2068195" cy="162750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62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64771</wp:posOffset>
            </wp:positionH>
            <wp:positionV relativeFrom="paragraph">
              <wp:posOffset>213359</wp:posOffset>
            </wp:positionV>
            <wp:extent cx="4397375" cy="131318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313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.Result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Logo designing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1305560</wp:posOffset>
            </wp:positionH>
            <wp:positionV relativeFrom="paragraph">
              <wp:posOffset>0</wp:posOffset>
            </wp:positionV>
            <wp:extent cx="3374390" cy="277939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77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ADVANTAGES &amp; DISADVANTAGES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 is very simple to use and user friendly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 provides social media templates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 offers a professional look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access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million of image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Disadvandage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version is limited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elements cannot be created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export setting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 concerns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move one design to another design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APPLICATIONS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create a canva account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our design type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used </w:t>
      </w:r>
      <w:r w:rsidDel="00000000" w:rsidR="00000000" w:rsidRPr="00000000">
        <w:rPr>
          <w:rtl w:val="0"/>
        </w:rPr>
        <w:t xml:space="preserve">logo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uploaded our backround image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used uploading photos, and adding text, and used to editing elements ,and change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icon , flower design of corner.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created </w:t>
      </w:r>
      <w:r w:rsidDel="00000000" w:rsidR="00000000" w:rsidRPr="00000000">
        <w:rPr>
          <w:rtl w:val="0"/>
        </w:rPr>
        <w:t xml:space="preserve">a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we downloaded a design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CONCLUSION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 has thousands of logo templates you can customize to make your own. Choose a logo that resonates with you and feels connected to your brand.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